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B333C" w14:textId="3A7CC069" w:rsidR="00C11686" w:rsidRDefault="00C11686" w:rsidP="006B4A98">
      <w:r>
        <w:t>Marianne Donley</w:t>
      </w:r>
    </w:p>
    <w:p w14:paraId="68737D9A" w14:textId="76884BAF" w:rsidR="00DE52A2" w:rsidRDefault="008A6663" w:rsidP="008A6663">
      <w:pPr>
        <w:jc w:val="center"/>
      </w:pPr>
      <w:r>
        <w:t>Meeting the Past Face to Face</w:t>
      </w:r>
      <w:bookmarkStart w:id="0" w:name="_GoBack"/>
      <w:bookmarkEnd w:id="0"/>
    </w:p>
    <w:p w14:paraId="1B594E4E" w14:textId="77777777" w:rsidR="00C11686" w:rsidRDefault="00C11686" w:rsidP="006B4A98"/>
    <w:p w14:paraId="4C1DC114" w14:textId="5A34EBB2" w:rsidR="00C11686" w:rsidRDefault="00C11686" w:rsidP="006B4A98">
      <w:pPr>
        <w:spacing w:line="480" w:lineRule="auto"/>
      </w:pPr>
      <w:r>
        <w:tab/>
        <w:t>Falvey Library’s stacks hold far more books than any Villanova student will ever read in</w:t>
      </w:r>
      <w:ins w:id="1" w:author="Marianne Donley" w:date="2018-04-15T23:46:00Z">
        <w:r w:rsidR="005B6E4D">
          <w:t xml:space="preserve"> </w:t>
        </w:r>
      </w:ins>
      <w:r>
        <w:t>four years at the university</w:t>
      </w:r>
      <w:ins w:id="2" w:author="Marianne Donley" w:date="2018-04-15T23:45:00Z">
        <w:r w:rsidR="005B6E4D">
          <w:t>. The library</w:t>
        </w:r>
      </w:ins>
      <w:ins w:id="3" w:author="Marianne Donley" w:date="2018-04-15T23:46:00Z">
        <w:r w:rsidR="005B6E4D">
          <w:t>’s collection covers</w:t>
        </w:r>
      </w:ins>
      <w:r>
        <w:t xml:space="preserve"> nearly every subject area you could imagine, </w:t>
      </w:r>
      <w:r w:rsidR="00700DCD">
        <w:t>from literary criticism and historical analysis to cutting-edge scientific research, but</w:t>
      </w:r>
      <w:r>
        <w:t xml:space="preserve"> even the newest books </w:t>
      </w:r>
      <w:ins w:id="4" w:author="Marianne Donley" w:date="2018-04-15T23:46:00Z">
        <w:r w:rsidR="005B6E4D">
          <w:t xml:space="preserve">on its shelves </w:t>
        </w:r>
      </w:ins>
      <w:r>
        <w:t xml:space="preserve">have their limits. To what page should you turn if you truly want a hands-on experience with history? </w:t>
      </w:r>
    </w:p>
    <w:p w14:paraId="2C8505B1" w14:textId="08FF9AD8" w:rsidR="003A5A3D" w:rsidRDefault="00C11686" w:rsidP="006B4A98">
      <w:pPr>
        <w:spacing w:line="480" w:lineRule="auto"/>
      </w:pPr>
      <w:r>
        <w:tab/>
        <w:t>If you want to touch something that’s 4</w:t>
      </w:r>
      <w:ins w:id="5" w:author="Marianne Donley" w:date="2018-04-15T23:56:00Z">
        <w:r w:rsidR="001C56F2">
          <w:t>,</w:t>
        </w:r>
      </w:ins>
      <w:r>
        <w:t xml:space="preserve">000 years old, visit Laura Bang, the </w:t>
      </w:r>
      <w:r w:rsidRPr="00C11686">
        <w:t>Digital &amp; Special Collections Curatorial Assistant</w:t>
      </w:r>
      <w:r>
        <w:t xml:space="preserve"> at Falvey Library, and ask her about the Sumerian cuneiform tablet housed in the secluded shelves of Special Collections. While the </w:t>
      </w:r>
      <w:r w:rsidR="000F67F4">
        <w:t xml:space="preserve">red </w:t>
      </w:r>
      <w:r>
        <w:t xml:space="preserve">clay tablet, only a few inches long and cracked from previous centuries’ mishandlings, </w:t>
      </w:r>
      <w:r w:rsidR="00700DCD">
        <w:t>seems like a mystery from the past waiting to be solved</w:t>
      </w:r>
      <w:r>
        <w:t xml:space="preserve">, Bang says that its contents describe the tax record on a goat or a cow. </w:t>
      </w:r>
    </w:p>
    <w:p w14:paraId="06382096" w14:textId="44C9BFF6" w:rsidR="003A5A3D" w:rsidRDefault="00C11686" w:rsidP="006B4A98">
      <w:pPr>
        <w:spacing w:line="480" w:lineRule="auto"/>
        <w:ind w:firstLine="720"/>
      </w:pPr>
      <w:r>
        <w:t xml:space="preserve">“Everything goes away except for your taxes,” Bang says, as she moves on to explain a number of items </w:t>
      </w:r>
      <w:r w:rsidR="003A5A3D">
        <w:t xml:space="preserve">that, like the tablet, seemed to have defied the </w:t>
      </w:r>
      <w:r w:rsidR="00700DCD">
        <w:t xml:space="preserve">currents </w:t>
      </w:r>
      <w:r w:rsidR="003A5A3D">
        <w:t xml:space="preserve">of </w:t>
      </w:r>
      <w:r w:rsidR="00553D49">
        <w:t>mainstream</w:t>
      </w:r>
      <w:r w:rsidR="00700DCD">
        <w:t xml:space="preserve"> </w:t>
      </w:r>
      <w:r w:rsidR="00553D49">
        <w:t>history by surviving</w:t>
      </w:r>
      <w:r w:rsidR="003A5A3D">
        <w:t xml:space="preserve"> into the modern day, bruised and beaten but still capable of providing unique </w:t>
      </w:r>
      <w:r w:rsidR="00700DCD">
        <w:t xml:space="preserve">and important </w:t>
      </w:r>
      <w:r w:rsidR="003A5A3D">
        <w:t>insight into the past.</w:t>
      </w:r>
    </w:p>
    <w:p w14:paraId="3246C055" w14:textId="59BD722C" w:rsidR="003A5A3D" w:rsidRDefault="003A5A3D" w:rsidP="006B4A98">
      <w:pPr>
        <w:spacing w:line="480" w:lineRule="auto"/>
      </w:pPr>
      <w:r>
        <w:tab/>
        <w:t xml:space="preserve">Bang, along with </w:t>
      </w:r>
      <w:r w:rsidRPr="003A5A3D">
        <w:t>Special Collections and Digital Library Coordinator</w:t>
      </w:r>
      <w:r>
        <w:t xml:space="preserve"> Michael Foight, works what she calls</w:t>
      </w:r>
      <w:r w:rsidR="00A21183">
        <w:t xml:space="preserve"> “at least five full time jobs.” Al</w:t>
      </w:r>
      <w:r>
        <w:t xml:space="preserve">l </w:t>
      </w:r>
      <w:r w:rsidR="00553D49">
        <w:t>of them focus</w:t>
      </w:r>
      <w:r w:rsidR="00A21183">
        <w:t xml:space="preserve"> on preserving</w:t>
      </w:r>
      <w:r>
        <w:t>, studying, and educating students about the about 15,000 resources, paper or otherwise, in Falvey’s Special Collectio</w:t>
      </w:r>
      <w:r w:rsidR="00553D49">
        <w:t xml:space="preserve">ns. She operates as a librarian, a </w:t>
      </w:r>
      <w:r>
        <w:t>digital a</w:t>
      </w:r>
      <w:r w:rsidR="00553D49">
        <w:t>rchivist, a social media manager</w:t>
      </w:r>
      <w:r w:rsidR="00700DCD">
        <w:t>, and</w:t>
      </w:r>
      <w:r w:rsidR="00553D49">
        <w:t xml:space="preserve"> as</w:t>
      </w:r>
      <w:r>
        <w:t xml:space="preserve"> the Coordinator of Digital Humanities, a program that works with undergraduate and graduate students using the Digital Library for academic research.</w:t>
      </w:r>
      <w:r w:rsidR="002C6267">
        <w:t xml:space="preserve"> </w:t>
      </w:r>
    </w:p>
    <w:p w14:paraId="5F4D4C4D" w14:textId="37693B20" w:rsidR="000F3AEF" w:rsidRDefault="003A5A3D" w:rsidP="00FD0F2B">
      <w:pPr>
        <w:spacing w:line="480" w:lineRule="auto"/>
      </w:pPr>
      <w:r>
        <w:lastRenderedPageBreak/>
        <w:tab/>
        <w:t xml:space="preserve">One </w:t>
      </w:r>
      <w:r w:rsidR="00553D49">
        <w:t>item</w:t>
      </w:r>
      <w:r>
        <w:t xml:space="preserve"> </w:t>
      </w:r>
      <w:del w:id="6" w:author="Marianne Donley" w:date="2018-04-15T23:48:00Z">
        <w:r w:rsidDel="005B6E4D">
          <w:delText>physicall</w:delText>
        </w:r>
        <w:r w:rsidR="00A21183" w:rsidDel="005B6E4D">
          <w:delText xml:space="preserve">y </w:delText>
        </w:r>
      </w:del>
      <w:r w:rsidR="00A21183">
        <w:t>housed in Special Collections</w:t>
      </w:r>
      <w:r w:rsidR="00553D49">
        <w:t xml:space="preserve"> and</w:t>
      </w:r>
      <w:r>
        <w:t xml:space="preserve"> online in digital for</w:t>
      </w:r>
      <w:r w:rsidR="00DD2B37">
        <w:t>mat is the photo album of Frank</w:t>
      </w:r>
      <w:r w:rsidR="00700DCD">
        <w:t xml:space="preserve"> </w:t>
      </w:r>
      <w:r>
        <w:t>Steed, an American soldier deployed to France at the tail en</w:t>
      </w:r>
      <w:r w:rsidR="00553D49">
        <w:t>d of World War I. Bang says</w:t>
      </w:r>
      <w:r>
        <w:t xml:space="preserve"> she worked through the album with a Digital History graduate class as a part of the “Remembering WWI” digital exhibit</w:t>
      </w:r>
      <w:r w:rsidR="000F3AEF">
        <w:t>, one of the many exhibitions that Special and Digital Collectio</w:t>
      </w:r>
      <w:r w:rsidR="00FD0F2B">
        <w:t>ns curates throughout the year. Bang</w:t>
      </w:r>
      <w:r w:rsidR="00411A21">
        <w:t xml:space="preserve"> says the album is a</w:t>
      </w:r>
      <w:r w:rsidR="00FD0F2B">
        <w:t xml:space="preserve"> </w:t>
      </w:r>
      <w:r w:rsidR="000F67F4">
        <w:t>personal favorite</w:t>
      </w:r>
      <w:r w:rsidR="00411A21">
        <w:t xml:space="preserve"> of hers</w:t>
      </w:r>
      <w:r w:rsidR="000F67F4">
        <w:t xml:space="preserve"> </w:t>
      </w:r>
      <w:r w:rsidR="00C15AE7">
        <w:t>for showing</w:t>
      </w:r>
      <w:r w:rsidR="000F3AEF">
        <w:t xml:space="preserve"> a war experience</w:t>
      </w:r>
      <w:r w:rsidR="005948F1">
        <w:t xml:space="preserve"> “that is not what you think of</w:t>
      </w:r>
      <w:r w:rsidR="000F3AEF">
        <w:t xml:space="preserve">” </w:t>
      </w:r>
      <w:r w:rsidR="00553D49">
        <w:t>when you imagine the life</w:t>
      </w:r>
      <w:r w:rsidR="005948F1">
        <w:t xml:space="preserve"> of </w:t>
      </w:r>
      <w:r w:rsidR="00553D49">
        <w:t>a World War I soldier.</w:t>
      </w:r>
    </w:p>
    <w:p w14:paraId="3375147E" w14:textId="1B8380F3" w:rsidR="000F3AEF" w:rsidRDefault="000F3AEF" w:rsidP="006B4A98">
      <w:pPr>
        <w:spacing w:line="480" w:lineRule="auto"/>
        <w:ind w:firstLine="720"/>
      </w:pPr>
      <w:r>
        <w:t>Steed didn’t see much fighting during the war and worked on a cleanup crew in Paris</w:t>
      </w:r>
      <w:r w:rsidR="005948F1">
        <w:t xml:space="preserve"> in the days after the armistice</w:t>
      </w:r>
      <w:r>
        <w:t xml:space="preserve">. Most of his pictures </w:t>
      </w:r>
      <w:del w:id="7" w:author="Karen Hobert Flynn" w:date="2018-04-18T18:04:00Z">
        <w:r w:rsidDel="00361B71">
          <w:delText xml:space="preserve">serve </w:delText>
        </w:r>
      </w:del>
      <w:ins w:id="8" w:author="Karen Hobert Flynn" w:date="2018-04-18T18:04:00Z">
        <w:r w:rsidR="00361B71">
          <w:t xml:space="preserve">appear </w:t>
        </w:r>
      </w:ins>
      <w:r>
        <w:t xml:space="preserve">more </w:t>
      </w:r>
      <w:del w:id="9" w:author="Karen Hobert Flynn" w:date="2018-04-18T18:04:00Z">
        <w:r w:rsidDel="00361B71">
          <w:delText xml:space="preserve">as </w:delText>
        </w:r>
      </w:del>
      <w:ins w:id="10" w:author="Karen Hobert Flynn" w:date="2018-04-18T18:04:00Z">
        <w:r w:rsidR="00361B71">
          <w:t xml:space="preserve">like </w:t>
        </w:r>
      </w:ins>
      <w:r>
        <w:t>vacation photos than documents of wartime</w:t>
      </w:r>
      <w:ins w:id="11" w:author="Karen Hobert Flynn" w:date="2018-04-18T18:04:00Z">
        <w:r w:rsidR="00361B71">
          <w:t>; they’re</w:t>
        </w:r>
      </w:ins>
      <w:del w:id="12" w:author="Karen Hobert Flynn" w:date="2018-04-18T18:04:00Z">
        <w:r w:rsidDel="00361B71">
          <w:delText>,</w:delText>
        </w:r>
      </w:del>
      <w:r>
        <w:t xml:space="preserve"> mementos of trips Steed took and friends he made during his year in France. He saved playbills and train tickets as well as photographs of </w:t>
      </w:r>
      <w:del w:id="13" w:author="Microsoft Office User" w:date="2018-04-04T17:23:00Z">
        <w:r w:rsidR="00990527" w:rsidDel="00990527">
          <w:delText xml:space="preserve">many </w:delText>
        </w:r>
      </w:del>
      <w:r>
        <w:t>women, some</w:t>
      </w:r>
      <w:r w:rsidR="005948F1">
        <w:t xml:space="preserve">times with </w:t>
      </w:r>
      <w:r w:rsidR="00553D49">
        <w:t>personal messages written on the back</w:t>
      </w:r>
      <w:r w:rsidR="005948F1">
        <w:t>.</w:t>
      </w:r>
    </w:p>
    <w:p w14:paraId="2D9FFC8B" w14:textId="5C605155" w:rsidR="000F3AEF" w:rsidRDefault="00990527" w:rsidP="006B4A98">
      <w:pPr>
        <w:spacing w:line="480" w:lineRule="auto"/>
        <w:ind w:firstLine="720"/>
      </w:pPr>
      <w:ins w:id="14" w:author="Microsoft Office User" w:date="2018-04-04T17:24:00Z">
        <w:r>
          <w:t>According to census records,</w:t>
        </w:r>
        <w:r w:rsidDel="00990527">
          <w:t xml:space="preserve"> </w:t>
        </w:r>
        <w:r>
          <w:t>Steed never married</w:t>
        </w:r>
        <w:r w:rsidDel="00990527">
          <w:t xml:space="preserve"> </w:t>
        </w:r>
        <w:r>
          <w:t>d</w:t>
        </w:r>
      </w:ins>
      <w:del w:id="15" w:author="Microsoft Office User" w:date="2018-04-04T17:23:00Z">
        <w:r w:rsidR="00553D49" w:rsidDel="00990527">
          <w:delText>Bang says that, d</w:delText>
        </w:r>
      </w:del>
      <w:r w:rsidR="00553D49">
        <w:t xml:space="preserve">espite his </w:t>
      </w:r>
      <w:r w:rsidR="000F3AEF">
        <w:t xml:space="preserve">collection of </w:t>
      </w:r>
      <w:r w:rsidR="00553D49">
        <w:t>images of</w:t>
      </w:r>
      <w:r w:rsidR="000F3AEF">
        <w:t xml:space="preserve"> lovely French women</w:t>
      </w:r>
      <w:del w:id="16" w:author="Microsoft Office User" w:date="2018-04-04T17:24:00Z">
        <w:r w:rsidR="000F3AEF" w:rsidDel="005A70B6">
          <w:delText>, according to census records</w:delText>
        </w:r>
        <w:r w:rsidR="000F3AEF" w:rsidDel="00990527">
          <w:delText>, Steed never married</w:delText>
        </w:r>
      </w:del>
      <w:r w:rsidR="000F3AEF">
        <w:t>. His family line died out, and his w</w:t>
      </w:r>
      <w:r w:rsidR="00A07247">
        <w:t>artime photo album ended up on e</w:t>
      </w:r>
      <w:r w:rsidR="000F3AEF">
        <w:t>B</w:t>
      </w:r>
      <w:ins w:id="17" w:author="Microsoft Office User" w:date="2018-04-04T17:25:00Z">
        <w:r w:rsidR="005A70B6">
          <w:t>ay</w:t>
        </w:r>
      </w:ins>
      <w:ins w:id="18" w:author="Marianne Donley" w:date="2018-04-15T23:49:00Z">
        <w:r w:rsidR="005B6E4D">
          <w:t>. Bang says that although the bidding site</w:t>
        </w:r>
      </w:ins>
      <w:r w:rsidR="000F3AEF">
        <w:t xml:space="preserve"> “</w:t>
      </w:r>
      <w:del w:id="19" w:author="Marianne Donley" w:date="2018-04-15T23:49:00Z">
        <w:r w:rsidR="000F3AEF" w:rsidDel="005B6E4D">
          <w:delText xml:space="preserve">which </w:delText>
        </w:r>
      </w:del>
      <w:r w:rsidR="000F3AEF">
        <w:t>is not a rare book dealer in the tradition</w:t>
      </w:r>
      <w:r w:rsidR="00553D49">
        <w:t>al sense,”</w:t>
      </w:r>
      <w:del w:id="20" w:author="Marianne Donley" w:date="2018-04-15T23:49:00Z">
        <w:r w:rsidR="00553D49" w:rsidDel="005B6E4D">
          <w:delText xml:space="preserve"> although</w:delText>
        </w:r>
      </w:del>
      <w:r w:rsidR="00553D49">
        <w:t xml:space="preserve"> </w:t>
      </w:r>
      <w:ins w:id="21" w:author="Marianne Donley" w:date="2018-04-15T23:50:00Z">
        <w:r w:rsidR="005B6E4D">
          <w:t xml:space="preserve">Special Collections acquires </w:t>
        </w:r>
      </w:ins>
      <w:r w:rsidR="00553D49">
        <w:t xml:space="preserve">many </w:t>
      </w:r>
      <w:ins w:id="22" w:author="Marianne Donley" w:date="2018-04-15T23:50:00Z">
        <w:r w:rsidR="005B6E4D">
          <w:t>texts</w:t>
        </w:r>
      </w:ins>
      <w:del w:id="23" w:author="Marianne Donley" w:date="2018-04-15T23:50:00Z">
        <w:r w:rsidR="00553D49" w:rsidDel="005B6E4D">
          <w:delText>of</w:delText>
        </w:r>
      </w:del>
      <w:r w:rsidR="00553D49">
        <w:t xml:space="preserve"> </w:t>
      </w:r>
      <w:del w:id="24" w:author="Marianne Donley" w:date="2018-04-15T23:50:00Z">
        <w:r w:rsidR="00553D49" w:rsidDel="005B6E4D">
          <w:delText xml:space="preserve">Special Collections’ </w:delText>
        </w:r>
        <w:r w:rsidR="000F3AEF" w:rsidDel="005B6E4D">
          <w:delText>acquisitions come from the bidding site</w:delText>
        </w:r>
      </w:del>
      <w:ins w:id="25" w:author="Marianne Donley" w:date="2018-04-15T23:50:00Z">
        <w:r w:rsidR="005B6E4D">
          <w:t>from its online auctions</w:t>
        </w:r>
      </w:ins>
      <w:r w:rsidR="000F3AEF">
        <w:t>.</w:t>
      </w:r>
      <w:r w:rsidR="005948F1">
        <w:t xml:space="preserve"> Since the album arrived at Villanova, Bang has pored over its pages, and she even found a way to experience Steed’s journeys in real life.</w:t>
      </w:r>
    </w:p>
    <w:p w14:paraId="6DA82102" w14:textId="150A8CF1" w:rsidR="000F3AEF" w:rsidRDefault="000F3AEF" w:rsidP="006B4A98">
      <w:pPr>
        <w:spacing w:line="480" w:lineRule="auto"/>
        <w:ind w:firstLine="720"/>
      </w:pPr>
      <w:r>
        <w:t xml:space="preserve">“I actually went to Paris three years ago,” </w:t>
      </w:r>
      <w:r w:rsidR="000F67F4">
        <w:t>she</w:t>
      </w:r>
      <w:r>
        <w:t xml:space="preserve"> says, “and I recreated some of these photos.” </w:t>
      </w:r>
    </w:p>
    <w:p w14:paraId="660732A0" w14:textId="7FE9A7AF" w:rsidR="000F3AEF" w:rsidRDefault="000F3AEF" w:rsidP="006B4A98">
      <w:pPr>
        <w:spacing w:line="480" w:lineRule="auto"/>
        <w:ind w:firstLine="720"/>
      </w:pPr>
      <w:r>
        <w:t xml:space="preserve">She points to a lamppost in the very edge of a photo Steed took of </w:t>
      </w:r>
      <w:r w:rsidR="005948F1">
        <w:t>the Petit Palais</w:t>
      </w:r>
      <w:r>
        <w:t>,</w:t>
      </w:r>
      <w:r w:rsidR="005948F1">
        <w:t xml:space="preserve"> which houses the City of Paris Museum of Fine Arts,</w:t>
      </w:r>
      <w:r>
        <w:t xml:space="preserve"> and says that the post is still there, with the modernizing touch of a </w:t>
      </w:r>
      <w:r w:rsidR="0005008E">
        <w:t>traffic light added sometime in the last century.</w:t>
      </w:r>
      <w:ins w:id="26" w:author="Microsoft Office User" w:date="2018-04-04T17:27:00Z">
        <w:r w:rsidR="00EC49C0">
          <w:t xml:space="preserve"> </w:t>
        </w:r>
      </w:ins>
    </w:p>
    <w:p w14:paraId="3D2E095B" w14:textId="3FD7622A" w:rsidR="0005008E" w:rsidRDefault="0005008E" w:rsidP="006B4A98">
      <w:pPr>
        <w:spacing w:line="480" w:lineRule="auto"/>
        <w:ind w:firstLine="720"/>
      </w:pPr>
      <w:r>
        <w:lastRenderedPageBreak/>
        <w:t>Photo albums like Steed’s give Bang a unique look into the lives of average citizens that something like</w:t>
      </w:r>
      <w:ins w:id="27" w:author="Microsoft Office User" w:date="2018-04-04T17:28:00Z">
        <w:r w:rsidR="004311CD">
          <w:t xml:space="preserve"> </w:t>
        </w:r>
      </w:ins>
      <w:del w:id="28" w:author="Microsoft Office User" w:date="2018-04-04T17:28:00Z">
        <w:r w:rsidDel="004311CD">
          <w:delText xml:space="preserve">, say, </w:delText>
        </w:r>
      </w:del>
      <w:r>
        <w:t>the coat of Union General William Tecumseh Sherman</w:t>
      </w:r>
      <w:ins w:id="29" w:author="Microsoft Office User" w:date="2018-04-04T17:28:00Z">
        <w:r w:rsidR="004311CD">
          <w:t xml:space="preserve"> cannot</w:t>
        </w:r>
      </w:ins>
      <w:del w:id="30" w:author="Microsoft Office User" w:date="2018-04-04T17:28:00Z">
        <w:r w:rsidDel="004311CD">
          <w:delText xml:space="preserve">, </w:delText>
        </w:r>
        <w:r w:rsidR="00A21183" w:rsidDel="004311CD">
          <w:delText>can’t</w:delText>
        </w:r>
      </w:del>
      <w:r w:rsidR="00A21183">
        <w:t>. Like the photo albums, though, students can see and even touch the coat, which sits behind a glass case in the center of the room.</w:t>
      </w:r>
    </w:p>
    <w:p w14:paraId="13889241" w14:textId="66B20B89" w:rsidR="005948F1" w:rsidRDefault="0005008E" w:rsidP="006B4A98">
      <w:pPr>
        <w:spacing w:line="480" w:lineRule="auto"/>
      </w:pPr>
      <w:r>
        <w:tab/>
        <w:t xml:space="preserve">“He wore that during the </w:t>
      </w:r>
      <w:r w:rsidR="000F67F4">
        <w:t>burning of Atlanta,” Bang says as she opens the door to the case.</w:t>
      </w:r>
    </w:p>
    <w:p w14:paraId="2A29AABF" w14:textId="795F7F48" w:rsidR="0005008E" w:rsidRDefault="0005008E" w:rsidP="000F67F4">
      <w:pPr>
        <w:spacing w:line="480" w:lineRule="auto"/>
        <w:ind w:firstLine="720"/>
      </w:pPr>
      <w:r>
        <w:t xml:space="preserve">There are no scorch marks on the </w:t>
      </w:r>
      <w:r w:rsidR="005948F1">
        <w:t>somewhat petite coat’s fabric, golden buttons, or</w:t>
      </w:r>
      <w:r>
        <w:t xml:space="preserve"> brown fur cuffs, “so you can tell how far he was and how tiny he was,” Bang says. “He rode a big horse, of course.”</w:t>
      </w:r>
    </w:p>
    <w:p w14:paraId="1B882E31" w14:textId="7EDA5D6E" w:rsidR="0005008E" w:rsidRDefault="0005008E" w:rsidP="006B4A98">
      <w:pPr>
        <w:spacing w:line="480" w:lineRule="auto"/>
      </w:pPr>
      <w:r>
        <w:tab/>
        <w:t xml:space="preserve">Although Special Collections houses many items and papers from notable names in history like Sherman’s coat and a first edition printing of Gregor Mendel’s </w:t>
      </w:r>
      <w:r>
        <w:rPr>
          <w:i/>
        </w:rPr>
        <w:t>Experiments on Plant Hybridization</w:t>
      </w:r>
      <w:r>
        <w:t xml:space="preserve"> in the original German, Bang says her favorite items to study feature people like Frank</w:t>
      </w:r>
      <w:r w:rsidR="000F67F4">
        <w:t xml:space="preserve"> Steed</w:t>
      </w:r>
      <w:r>
        <w:t>.</w:t>
      </w:r>
    </w:p>
    <w:p w14:paraId="5260C83E" w14:textId="77777777" w:rsidR="0005008E" w:rsidRDefault="0005008E" w:rsidP="006B4A98">
      <w:pPr>
        <w:spacing w:line="480" w:lineRule="auto"/>
      </w:pPr>
      <w:r>
        <w:tab/>
        <w:t>“What’s more interesting is the ordinary people living their lives at any given time,” she says.</w:t>
      </w:r>
    </w:p>
    <w:p w14:paraId="65EEE66F" w14:textId="4FE93C2C" w:rsidR="006801E0" w:rsidRDefault="007C0F5C" w:rsidP="006B4A98">
      <w:pPr>
        <w:spacing w:line="480" w:lineRule="auto"/>
      </w:pPr>
      <w:r>
        <w:tab/>
        <w:t xml:space="preserve">Sometimes those lives can be just as colorful and amazing as anything found in a history textbook. The </w:t>
      </w:r>
      <w:r w:rsidR="00847386">
        <w:t>scrapbook of the Oxford Trio, a Vaudville performing group from the 1910s</w:t>
      </w:r>
      <w:r>
        <w:t xml:space="preserve">, shows the </w:t>
      </w:r>
      <w:r w:rsidR="00847386">
        <w:t>trio</w:t>
      </w:r>
      <w:r>
        <w:t xml:space="preserve"> playing basketball on bicycles—a </w:t>
      </w:r>
      <w:r w:rsidR="00824229">
        <w:t>performance</w:t>
      </w:r>
      <w:r>
        <w:t xml:space="preserve"> that would certainly be out of place in the Pavilion</w:t>
      </w:r>
      <w:r w:rsidR="00847386">
        <w:t xml:space="preserve">. </w:t>
      </w:r>
      <w:r>
        <w:t xml:space="preserve">The </w:t>
      </w:r>
      <w:r w:rsidR="00847386">
        <w:t xml:space="preserve">group </w:t>
      </w:r>
      <w:r>
        <w:t>saved reviews from</w:t>
      </w:r>
      <w:r w:rsidR="00847386">
        <w:t xml:space="preserve"> their shows and pasted them </w:t>
      </w:r>
      <w:r>
        <w:t xml:space="preserve">alongside photos of their travels around Europe and America. </w:t>
      </w:r>
      <w:r w:rsidR="00977395">
        <w:t xml:space="preserve">One photo shows a darkened silhouette of a stranger off to the side of the frame, with a </w:t>
      </w:r>
      <w:r w:rsidR="00847386">
        <w:t xml:space="preserve">written-in </w:t>
      </w:r>
      <w:r w:rsidR="00977395">
        <w:t xml:space="preserve">caption—“God knows”. </w:t>
      </w:r>
    </w:p>
    <w:p w14:paraId="0DE0E626" w14:textId="77777777" w:rsidR="00A2083C" w:rsidRDefault="00977395" w:rsidP="006B4A98">
      <w:pPr>
        <w:spacing w:line="480" w:lineRule="auto"/>
      </w:pPr>
      <w:r>
        <w:tab/>
        <w:t xml:space="preserve">“Photobombing from 1914,” Bang says. </w:t>
      </w:r>
    </w:p>
    <w:p w14:paraId="566B34EB" w14:textId="589D2F52" w:rsidR="00977395" w:rsidRDefault="00847386" w:rsidP="006B4A98">
      <w:pPr>
        <w:spacing w:line="480" w:lineRule="auto"/>
        <w:ind w:firstLine="720"/>
      </w:pPr>
      <w:r>
        <w:lastRenderedPageBreak/>
        <w:t>The</w:t>
      </w:r>
      <w:r w:rsidR="00977395">
        <w:t xml:space="preserve"> handwritten notes on each of the pictures </w:t>
      </w:r>
      <w:r>
        <w:t>play a similar role to</w:t>
      </w:r>
      <w:r w:rsidR="00977395">
        <w:t xml:space="preserve"> comments on Facebook photos</w:t>
      </w:r>
      <w:ins w:id="31" w:author="Microsoft Office User" w:date="2018-04-04T17:34:00Z">
        <w:r w:rsidR="00A72C8A">
          <w:t>:</w:t>
        </w:r>
      </w:ins>
      <w:del w:id="32" w:author="Microsoft Office User" w:date="2018-04-04T17:34:00Z">
        <w:r w:rsidR="00977395" w:rsidDel="00A72C8A">
          <w:delText>,</w:delText>
        </w:r>
      </w:del>
      <w:r w:rsidR="00977395">
        <w:t xml:space="preserve"> tongue-in-cheek inside jokes and comments that add a more personal touch.</w:t>
      </w:r>
    </w:p>
    <w:p w14:paraId="50EA04F3" w14:textId="724CC522" w:rsidR="00AE6A48" w:rsidRDefault="00977395" w:rsidP="006B4A98">
      <w:pPr>
        <w:spacing w:line="480" w:lineRule="auto"/>
      </w:pPr>
      <w:r>
        <w:tab/>
        <w:t>Bang finds another precursor to modern social media in the magazines of the early 20</w:t>
      </w:r>
      <w:r w:rsidRPr="00977395">
        <w:rPr>
          <w:vertAlign w:val="superscript"/>
        </w:rPr>
        <w:t>th</w:t>
      </w:r>
      <w:r>
        <w:t xml:space="preserve"> century. </w:t>
      </w:r>
      <w:r w:rsidR="006914EE">
        <w:t xml:space="preserve">She </w:t>
      </w:r>
      <w:r w:rsidR="00847386">
        <w:t>uses two hands to gently lift</w:t>
      </w:r>
      <w:r w:rsidR="006914EE">
        <w:t xml:space="preserve"> the page of an edition of </w:t>
      </w:r>
      <w:r w:rsidR="006914EE">
        <w:rPr>
          <w:i/>
        </w:rPr>
        <w:t>Anniversary Comfort</w:t>
      </w:r>
      <w:r w:rsidR="006914EE">
        <w:t xml:space="preserve">, a family magazine printed in Augusta, Maine in </w:t>
      </w:r>
      <w:r w:rsidR="00AE6A48">
        <w:t>1910. The cover boasts that the magazine reached 1.25 million homes</w:t>
      </w:r>
      <w:ins w:id="33" w:author="Microsoft Office User" w:date="2018-04-04T17:35:00Z">
        <w:r w:rsidR="002768C5">
          <w:t>;</w:t>
        </w:r>
      </w:ins>
      <w:del w:id="34" w:author="Microsoft Office User" w:date="2018-04-04T17:35:00Z">
        <w:r w:rsidR="00AE6A48" w:rsidDel="002768C5">
          <w:delText>,</w:delText>
        </w:r>
      </w:del>
      <w:r w:rsidR="00AE6A48">
        <w:t xml:space="preserve"> although</w:t>
      </w:r>
      <w:ins w:id="35" w:author="Microsoft Office User" w:date="2018-04-04T17:35:00Z">
        <w:r w:rsidR="002768C5">
          <w:t>,</w:t>
        </w:r>
      </w:ins>
      <w:r w:rsidR="00AE6A48">
        <w:t xml:space="preserve"> Bang says it’s hard to tell if that was truly the case.</w:t>
      </w:r>
    </w:p>
    <w:p w14:paraId="4D86A647" w14:textId="02A5B9B8" w:rsidR="00AE6A48" w:rsidRDefault="00AE6A48" w:rsidP="006B4A98">
      <w:pPr>
        <w:spacing w:line="480" w:lineRule="auto"/>
      </w:pPr>
      <w:r>
        <w:tab/>
        <w:t xml:space="preserve">“This was like their internet,” she says, pointing to a write-in column for women. In columns like this, women </w:t>
      </w:r>
      <w:r w:rsidR="00847386">
        <w:t>shared</w:t>
      </w:r>
      <w:r>
        <w:t xml:space="preserve"> ideas and information with peers, trading anything from </w:t>
      </w:r>
      <w:ins w:id="36" w:author="Microsoft Office User" w:date="2018-04-04T17:37:00Z">
        <w:r w:rsidR="002768C5">
          <w:t xml:space="preserve">recipes </w:t>
        </w:r>
        <w:r w:rsidR="00DF1D1C">
          <w:t xml:space="preserve">to </w:t>
        </w:r>
      </w:ins>
      <w:r>
        <w:t>advice on raising chickens</w:t>
      </w:r>
      <w:del w:id="37" w:author="Microsoft Office User" w:date="2018-04-04T17:37:00Z">
        <w:r w:rsidDel="002768C5">
          <w:delText xml:space="preserve"> to recipes</w:delText>
        </w:r>
      </w:del>
      <w:r>
        <w:t xml:space="preserve">. </w:t>
      </w:r>
    </w:p>
    <w:p w14:paraId="0C2EBB04" w14:textId="00FAFF86" w:rsidR="00977395" w:rsidRDefault="00AE6A48" w:rsidP="006B4A98">
      <w:pPr>
        <w:spacing w:line="480" w:lineRule="auto"/>
        <w:ind w:firstLine="720"/>
      </w:pPr>
      <w:r>
        <w:t xml:space="preserve">One issue of a contemporary magazine ran a list </w:t>
      </w:r>
      <w:r w:rsidR="00A2083C">
        <w:t xml:space="preserve">of </w:t>
      </w:r>
      <w:r>
        <w:t xml:space="preserve">recipes including </w:t>
      </w:r>
      <w:r w:rsidR="00A2083C">
        <w:t xml:space="preserve">both </w:t>
      </w:r>
      <w:r>
        <w:t>bananas and bacon, much like lists today on websites like Buzzfeed. Bang sees it as another link from the past reaching into the present.</w:t>
      </w:r>
    </w:p>
    <w:p w14:paraId="2ADFA9BA" w14:textId="18C1DEAF" w:rsidR="00AE6A48" w:rsidRDefault="00AE6A48" w:rsidP="006B4A98">
      <w:pPr>
        <w:spacing w:line="480" w:lineRule="auto"/>
      </w:pPr>
      <w:r>
        <w:tab/>
        <w:t xml:space="preserve">“Everyone loves bacon with everything,” she says. “Bacon is such a craze right now.” </w:t>
      </w:r>
    </w:p>
    <w:p w14:paraId="7B08DD69" w14:textId="5CF21FE2" w:rsidR="009169D7" w:rsidRDefault="009169D7" w:rsidP="006B4A98">
      <w:pPr>
        <w:spacing w:line="480" w:lineRule="auto"/>
      </w:pPr>
      <w:r>
        <w:tab/>
      </w:r>
      <w:ins w:id="38" w:author="Microsoft Office User" w:date="2018-04-04T17:38:00Z">
        <w:r w:rsidR="00C17C0E">
          <w:t>According to Bang, p</w:t>
        </w:r>
      </w:ins>
      <w:del w:id="39" w:author="Microsoft Office User" w:date="2018-04-04T17:38:00Z">
        <w:r w:rsidDel="00C17C0E">
          <w:delText>P</w:delText>
        </w:r>
      </w:del>
      <w:r>
        <w:t>reservation o</w:t>
      </w:r>
      <w:r w:rsidR="00847386">
        <w:t xml:space="preserve">f delicate paper resources like </w:t>
      </w:r>
      <w:r w:rsidR="00847386" w:rsidRPr="00847386">
        <w:rPr>
          <w:i/>
        </w:rPr>
        <w:t>Anniversary Comfort</w:t>
      </w:r>
      <w:r>
        <w:t xml:space="preserve"> </w:t>
      </w:r>
      <w:r w:rsidR="00847386">
        <w:t>is a major</w:t>
      </w:r>
      <w:r>
        <w:t xml:space="preserve"> problem for Special Collection departments at Villanova and elsewhere</w:t>
      </w:r>
      <w:del w:id="40" w:author="Microsoft Office User" w:date="2018-04-04T17:38:00Z">
        <w:r w:rsidDel="00C17C0E">
          <w:delText>, Bang says</w:delText>
        </w:r>
      </w:del>
      <w:r>
        <w:t>. Some printings from the periods of the World Wars disintegrate on their own because they were printed on paper with a higher acid content than usual, falling apart earlier than older material simply because of their makeup. Special Collections</w:t>
      </w:r>
      <w:ins w:id="41" w:author="Microsoft Office User" w:date="2018-04-04T17:41:00Z">
        <w:r w:rsidR="00395930">
          <w:t>, along with most of its partner departments at other institutions</w:t>
        </w:r>
        <w:r w:rsidR="00A73180">
          <w:t>,</w:t>
        </w:r>
      </w:ins>
      <w:r>
        <w:t xml:space="preserve"> does not have a preservation budget</w:t>
      </w:r>
      <w:del w:id="42" w:author="Microsoft Office User" w:date="2018-04-04T17:39:00Z">
        <w:r w:rsidDel="00C17C0E">
          <w:delText xml:space="preserve">, however; </w:delText>
        </w:r>
      </w:del>
      <w:del w:id="43" w:author="Microsoft Office User" w:date="2018-04-04T17:41:00Z">
        <w:r w:rsidDel="00A73180">
          <w:delText xml:space="preserve">neither do </w:delText>
        </w:r>
        <w:r w:rsidR="00847386" w:rsidDel="00A73180">
          <w:delText>most of its partner departments at other institutions</w:delText>
        </w:r>
      </w:del>
      <w:r w:rsidR="00847386">
        <w:t>. So what is the main goal for</w:t>
      </w:r>
      <w:r>
        <w:t xml:space="preserve"> preservation right now?</w:t>
      </w:r>
    </w:p>
    <w:p w14:paraId="0A0FE039" w14:textId="377B382A" w:rsidR="009169D7" w:rsidRDefault="009169D7" w:rsidP="006B4A98">
      <w:pPr>
        <w:spacing w:line="480" w:lineRule="auto"/>
      </w:pPr>
      <w:r>
        <w:tab/>
        <w:t xml:space="preserve">“Do no further harm,” Bang says. </w:t>
      </w:r>
    </w:p>
    <w:p w14:paraId="1F2CCCE4" w14:textId="4D9C92A7" w:rsidR="00436F2B" w:rsidRDefault="009169D7" w:rsidP="006B4A98">
      <w:pPr>
        <w:spacing w:line="480" w:lineRule="auto"/>
      </w:pPr>
      <w:r>
        <w:tab/>
      </w:r>
      <w:r w:rsidR="004910F0">
        <w:t>Harm</w:t>
      </w:r>
      <w:r>
        <w:t xml:space="preserve"> done by past librarians</w:t>
      </w:r>
      <w:ins w:id="44" w:author="Microsoft Office User" w:date="2018-04-04T17:42:00Z">
        <w:r w:rsidR="007C1BF6">
          <w:t xml:space="preserve"> clearly</w:t>
        </w:r>
      </w:ins>
      <w:r>
        <w:t xml:space="preserve"> shows </w:t>
      </w:r>
      <w:del w:id="45" w:author="Microsoft Office User" w:date="2018-04-04T17:42:00Z">
        <w:r w:rsidDel="007C1BF6">
          <w:delText xml:space="preserve">clearly </w:delText>
        </w:r>
      </w:del>
      <w:r>
        <w:t xml:space="preserve">on the </w:t>
      </w:r>
      <w:r w:rsidR="00BD46A6">
        <w:t xml:space="preserve">centuries-old </w:t>
      </w:r>
      <w:r>
        <w:t xml:space="preserve">title page of a pocket-sized, illuminated manuscript of St. Augustine’s minor works. A hole-punched stamp marks the </w:t>
      </w:r>
      <w:r>
        <w:lastRenderedPageBreak/>
        <w:t xml:space="preserve">volume as belonging to Villanova Library. Bang notes that preservation and handling techniques changed greatly in the decades since a librarian made those holes. </w:t>
      </w:r>
    </w:p>
    <w:p w14:paraId="49BCF9D4" w14:textId="18665ED8" w:rsidR="009169D7" w:rsidRDefault="009169D7" w:rsidP="00BD46A6">
      <w:pPr>
        <w:spacing w:line="480" w:lineRule="auto"/>
        <w:ind w:firstLine="720"/>
      </w:pPr>
      <w:r>
        <w:t>The Digital Li</w:t>
      </w:r>
      <w:r w:rsidR="00BD46A6">
        <w:t xml:space="preserve">brary </w:t>
      </w:r>
      <w:r>
        <w:t>plays a large part in prevent</w:t>
      </w:r>
      <w:r w:rsidR="00436F2B">
        <w:t>ing further harm to books today</w:t>
      </w:r>
      <w:del w:id="46" w:author="Microsoft Office User" w:date="2018-04-04T17:44:00Z">
        <w:r w:rsidR="00436F2B" w:rsidDel="00633C76">
          <w:delText>, Bang says,</w:delText>
        </w:r>
      </w:del>
      <w:r w:rsidR="00436F2B">
        <w:t xml:space="preserve"> because it allows scholars to use</w:t>
      </w:r>
      <w:r w:rsidR="006663AB">
        <w:t xml:space="preserve"> Special Collections resources</w:t>
      </w:r>
      <w:r w:rsidR="00436F2B">
        <w:t xml:space="preserve"> without needing to </w:t>
      </w:r>
      <w:r w:rsidR="006663AB">
        <w:t>access the physical materials, which can be very fragile.</w:t>
      </w:r>
      <w:r w:rsidR="00BD46A6">
        <w:t xml:space="preserve"> </w:t>
      </w:r>
      <w:ins w:id="47" w:author="Microsoft Office User" w:date="2018-04-04T17:44:00Z">
        <w:r w:rsidR="00A65967">
          <w:t xml:space="preserve">Bang explains that </w:t>
        </w:r>
      </w:ins>
      <w:r>
        <w:t>Falvey Special Collections used to have a “really robust” scanning operation</w:t>
      </w:r>
      <w:r w:rsidR="00537C17">
        <w:t xml:space="preserve">, digitizing items from Falvey’s holdings as well as resources from other institutions. </w:t>
      </w:r>
    </w:p>
    <w:p w14:paraId="707DE2ED" w14:textId="4F29A5F1" w:rsidR="00537C17" w:rsidRDefault="00537C17" w:rsidP="006B4A98">
      <w:pPr>
        <w:spacing w:line="480" w:lineRule="auto"/>
      </w:pPr>
      <w:r>
        <w:tab/>
        <w:t xml:space="preserve">“We scan for them free of charge,” Bang says. “Our payment is we get to add that content to our digital library.” </w:t>
      </w:r>
    </w:p>
    <w:p w14:paraId="33B5E1EA" w14:textId="21178EE0" w:rsidR="00537C17" w:rsidRDefault="00537C17" w:rsidP="006B4A98">
      <w:pPr>
        <w:spacing w:line="480" w:lineRule="auto"/>
      </w:pPr>
      <w:r>
        <w:tab/>
      </w:r>
      <w:r w:rsidR="00BD46A6">
        <w:t xml:space="preserve">The scanning lab </w:t>
      </w:r>
      <w:del w:id="48" w:author="Marianne Donley" w:date="2018-04-15T23:59:00Z">
        <w:r w:rsidR="00BD46A6" w:rsidDel="00EE3BE0">
          <w:delText>has</w:delText>
        </w:r>
        <w:r w:rsidDel="00EE3BE0">
          <w:delText xml:space="preserve"> been shut down</w:delText>
        </w:r>
        <w:r w:rsidR="00D769CB" w:rsidDel="00EE3BE0">
          <w:delText xml:space="preserve"> since July, however,</w:delText>
        </w:r>
      </w:del>
      <w:ins w:id="49" w:author="Marianne Donley" w:date="2018-04-15T23:59:00Z">
        <w:r w:rsidR="00EE3BE0">
          <w:t>was temporarily shut down in 2016</w:t>
        </w:r>
      </w:ins>
      <w:r w:rsidR="00D769CB">
        <w:t xml:space="preserve"> due to</w:t>
      </w:r>
      <w:r>
        <w:t xml:space="preserve"> renovation</w:t>
      </w:r>
      <w:r w:rsidR="00D769CB">
        <w:t>s</w:t>
      </w:r>
      <w:r>
        <w:t xml:space="preserve"> in Old Falvey. Yet</w:t>
      </w:r>
      <w:ins w:id="50" w:author="Marianne Donley" w:date="2018-04-16T00:00:00Z">
        <w:r w:rsidR="00EE3BE0">
          <w:t>,</w:t>
        </w:r>
      </w:ins>
      <w:r>
        <w:t xml:space="preserve"> the Digital Libra</w:t>
      </w:r>
      <w:r w:rsidR="006663AB">
        <w:t xml:space="preserve">ry’s holdings </w:t>
      </w:r>
      <w:del w:id="51" w:author="Marianne Donley" w:date="2018-04-16T00:00:00Z">
        <w:r w:rsidR="00D769CB" w:rsidDel="00EE3BE0">
          <w:delText>still grow</w:delText>
        </w:r>
      </w:del>
      <w:ins w:id="52" w:author="Marianne Donley" w:date="2018-04-16T00:00:00Z">
        <w:r w:rsidR="00EE3BE0">
          <w:t xml:space="preserve">grew and continue to </w:t>
        </w:r>
        <w:r w:rsidR="00007B14">
          <w:t>do so</w:t>
        </w:r>
      </w:ins>
      <w:r w:rsidR="006663AB">
        <w:t xml:space="preserve"> as </w:t>
      </w:r>
      <w:r w:rsidR="00B52406">
        <w:t xml:space="preserve">the </w:t>
      </w:r>
      <w:r w:rsidR="006663AB">
        <w:t xml:space="preserve">Falvey </w:t>
      </w:r>
      <w:r w:rsidR="00B52406">
        <w:t>staff adds</w:t>
      </w:r>
      <w:r w:rsidR="006663AB">
        <w:t xml:space="preserve"> video and audio content from a variety of sources</w:t>
      </w:r>
      <w:r w:rsidR="001512FF">
        <w:t>, includ</w:t>
      </w:r>
      <w:r w:rsidR="0036404F">
        <w:t>ing a collection of</w:t>
      </w:r>
      <w:r w:rsidR="001512FF">
        <w:t xml:space="preserve"> </w:t>
      </w:r>
      <w:r w:rsidR="0036404F">
        <w:t>paperbacks</w:t>
      </w:r>
      <w:r w:rsidR="001512FF">
        <w:t xml:space="preserve"> from the turn of the 20</w:t>
      </w:r>
      <w:r w:rsidR="001512FF" w:rsidRPr="001512FF">
        <w:rPr>
          <w:vertAlign w:val="superscript"/>
        </w:rPr>
        <w:t>th</w:t>
      </w:r>
      <w:r w:rsidR="001512FF">
        <w:t xml:space="preserve"> century</w:t>
      </w:r>
      <w:r w:rsidR="006663AB">
        <w:t>.</w:t>
      </w:r>
    </w:p>
    <w:p w14:paraId="12CDE198" w14:textId="641B6881" w:rsidR="001512FF" w:rsidRDefault="00537C17" w:rsidP="006B4A98">
      <w:pPr>
        <w:spacing w:line="480" w:lineRule="auto"/>
      </w:pPr>
      <w:r>
        <w:tab/>
        <w:t>Bang’s interest in the everyday hobbies and activities of past Americans fed into her love for</w:t>
      </w:r>
      <w:del w:id="53" w:author="Marianne Donley" w:date="2018-04-16T00:02:00Z">
        <w:r w:rsidDel="00FD010D">
          <w:delText xml:space="preserve"> </w:delText>
        </w:r>
        <w:r w:rsidR="001512FF" w:rsidDel="00FD010D">
          <w:delText>these</w:delText>
        </w:r>
      </w:del>
      <w:r w:rsidR="001512FF">
        <w:t xml:space="preserve"> </w:t>
      </w:r>
      <w:del w:id="54" w:author="Marianne Donley" w:date="2018-04-16T00:01:00Z">
        <w:r w:rsidR="00B52406" w:rsidDel="00FD010D">
          <w:delText>‘</w:delText>
        </w:r>
      </w:del>
      <w:r>
        <w:t>dime novels</w:t>
      </w:r>
      <w:del w:id="55" w:author="Marianne Donley" w:date="2018-04-16T00:01:00Z">
        <w:r w:rsidR="00B52406" w:rsidDel="00FD010D">
          <w:delText>’</w:delText>
        </w:r>
      </w:del>
      <w:r>
        <w:t xml:space="preserve">, books </w:t>
      </w:r>
      <w:r w:rsidR="001512FF">
        <w:t>that were first published</w:t>
      </w:r>
      <w:r>
        <w:t xml:space="preserve"> in serialized form in magazines like </w:t>
      </w:r>
      <w:r>
        <w:rPr>
          <w:i/>
        </w:rPr>
        <w:t>Anniversary Comfort</w:t>
      </w:r>
      <w:r>
        <w:t xml:space="preserve">. </w:t>
      </w:r>
    </w:p>
    <w:p w14:paraId="0D3B568B" w14:textId="6186D865" w:rsidR="001512FF" w:rsidRDefault="00F46BE9" w:rsidP="0036404F">
      <w:pPr>
        <w:spacing w:line="480" w:lineRule="auto"/>
        <w:ind w:firstLine="720"/>
      </w:pPr>
      <w:r>
        <w:t xml:space="preserve">The library staff found the dime novels Bang has been studying “in a dark corner of the library basement” while </w:t>
      </w:r>
      <w:r w:rsidR="001512FF">
        <w:t>looking for a missing science fiction paperback collection</w:t>
      </w:r>
      <w:del w:id="56" w:author="Microsoft Office User" w:date="2018-04-04T17:47:00Z">
        <w:r w:rsidR="001512FF" w:rsidDel="003A3EE7">
          <w:delText>, Bang says</w:delText>
        </w:r>
      </w:del>
      <w:r w:rsidR="001512FF">
        <w:t>. Instead of science fiction, they found “three shelves of very, very sad looking bo</w:t>
      </w:r>
      <w:r w:rsidR="0055680D">
        <w:t xml:space="preserve">oks in very terrible condition” in the </w:t>
      </w:r>
      <w:r w:rsidR="0036404F">
        <w:t xml:space="preserve">office of a retiring professor. </w:t>
      </w:r>
      <w:r w:rsidR="001512FF">
        <w:t>Thanks to this surprise discovery, Bang and her colleagues were able to rescue the dime novels, some of the earliest examples of paperback printing, “from the trash bin of history.”</w:t>
      </w:r>
    </w:p>
    <w:p w14:paraId="121AC0D2" w14:textId="75787C74" w:rsidR="00537C17" w:rsidRDefault="00537C17" w:rsidP="006B4A98">
      <w:pPr>
        <w:spacing w:line="480" w:lineRule="auto"/>
        <w:ind w:firstLine="720"/>
      </w:pPr>
      <w:r>
        <w:lastRenderedPageBreak/>
        <w:t xml:space="preserve">The plotlines, Bang says, can be closer to a soap opera than </w:t>
      </w:r>
      <w:r w:rsidR="0036404F">
        <w:t xml:space="preserve">to </w:t>
      </w:r>
      <w:r>
        <w:t xml:space="preserve">what </w:t>
      </w:r>
      <w:r w:rsidR="0036404F">
        <w:t>most</w:t>
      </w:r>
      <w:r>
        <w:t xml:space="preserve"> consider fine literature, and some contain racial and gender stereotypes</w:t>
      </w:r>
      <w:r w:rsidR="000F67F4">
        <w:t xml:space="preserve"> that would be offensive today</w:t>
      </w:r>
      <w:ins w:id="57" w:author="Karen Hobert Flynn" w:date="2018-04-18T18:14:00Z">
        <w:r w:rsidR="00914F28">
          <w:t>;</w:t>
        </w:r>
      </w:ins>
      <w:del w:id="58" w:author="Karen Hobert Flynn" w:date="2018-04-18T18:14:00Z">
        <w:r w:rsidDel="00914F28">
          <w:delText>,</w:delText>
        </w:r>
      </w:del>
      <w:ins w:id="59" w:author="Karen Hobert Flynn" w:date="2018-04-18T18:15:00Z">
        <w:r w:rsidR="00914F28">
          <w:t xml:space="preserve"> however,</w:t>
        </w:r>
      </w:ins>
      <w:del w:id="60" w:author="Karen Hobert Flynn" w:date="2018-04-18T18:15:00Z">
        <w:r w:rsidDel="00914F28">
          <w:delText xml:space="preserve"> but</w:delText>
        </w:r>
      </w:del>
      <w:r>
        <w:t xml:space="preserve"> the novels give re</w:t>
      </w:r>
      <w:r w:rsidR="001512FF">
        <w:t>searchers a sense of</w:t>
      </w:r>
      <w:r>
        <w:t xml:space="preserve"> American pop culture in the early 1900s, and Bang believes it is important to preserve them. </w:t>
      </w:r>
      <w:r w:rsidR="0017521E">
        <w:t>She</w:t>
      </w:r>
      <w:ins w:id="61" w:author="Microsoft Office User" w:date="2018-04-04T17:48:00Z">
        <w:r w:rsidR="001C231C">
          <w:t xml:space="preserve"> ha</w:t>
        </w:r>
      </w:ins>
      <w:del w:id="62" w:author="Microsoft Office User" w:date="2018-04-04T17:48:00Z">
        <w:r w:rsidR="0017521E" w:rsidDel="001C231C">
          <w:delText>’</w:delText>
        </w:r>
      </w:del>
      <w:r w:rsidR="0017521E">
        <w:t>s done extensive rese</w:t>
      </w:r>
      <w:r w:rsidR="0036404F">
        <w:t>arch on the collection in Falvey and presented her work</w:t>
      </w:r>
      <w:r w:rsidR="0017521E">
        <w:t xml:space="preserve"> at meetings of the Pop Culture Association</w:t>
      </w:r>
      <w:ins w:id="63" w:author="Marianne Donley" w:date="2018-04-15T23:55:00Z">
        <w:r w:rsidR="001C56F2">
          <w:t>, including</w:t>
        </w:r>
        <w:del w:id="64" w:author="Karen Hobert Flynn" w:date="2018-04-18T18:16:00Z">
          <w:r w:rsidR="001C56F2" w:rsidDel="00914F28">
            <w:delText xml:space="preserve"> their</w:delText>
          </w:r>
        </w:del>
      </w:ins>
      <w:del w:id="65" w:author="Marianne Donley" w:date="2018-04-15T23:55:00Z">
        <w:r w:rsidR="0036404F" w:rsidDel="001C56F2">
          <w:delText>. She</w:delText>
        </w:r>
        <w:r w:rsidR="0017521E" w:rsidDel="001C56F2">
          <w:delText xml:space="preserve"> plans to present further research at</w:delText>
        </w:r>
      </w:del>
      <w:r w:rsidR="0017521E">
        <w:t xml:space="preserve"> their national meeting in San Diego </w:t>
      </w:r>
      <w:del w:id="66" w:author="Marianne Donley" w:date="2018-04-15T23:55:00Z">
        <w:r w:rsidR="0017521E" w:rsidDel="001C56F2">
          <w:delText>this spring</w:delText>
        </w:r>
      </w:del>
      <w:ins w:id="67" w:author="Marianne Donley" w:date="2018-04-15T23:55:00Z">
        <w:r w:rsidR="001C56F2">
          <w:t>in the spring of 2017</w:t>
        </w:r>
      </w:ins>
      <w:r w:rsidR="0017521E">
        <w:t>.</w:t>
      </w:r>
    </w:p>
    <w:p w14:paraId="015DC123" w14:textId="725E193C" w:rsidR="00537C17" w:rsidRDefault="003D6476" w:rsidP="006B4A98">
      <w:pPr>
        <w:spacing w:line="480" w:lineRule="auto"/>
      </w:pPr>
      <w:r>
        <w:tab/>
        <w:t>Bang</w:t>
      </w:r>
      <w:r w:rsidR="001512FF">
        <w:t xml:space="preserve"> and De</w:t>
      </w:r>
      <w:r w:rsidR="00537C17">
        <w:t xml:space="preserve">mien Katz, </w:t>
      </w:r>
      <w:r w:rsidR="0055680D">
        <w:t>the Director of Library Technology</w:t>
      </w:r>
      <w:r w:rsidR="00537C17">
        <w:t xml:space="preserve">, made strides in preserving their favorite dime novel, Alex McVeigh Miller’s </w:t>
      </w:r>
      <w:r w:rsidR="00537C17">
        <w:rPr>
          <w:i/>
        </w:rPr>
        <w:t>The Bride of the Tomb</w:t>
      </w:r>
      <w:r w:rsidR="00537C17">
        <w:t>, by transcribing it into a Project Gutenberg e-book</w:t>
      </w:r>
      <w:r w:rsidR="0055680D">
        <w:t>, something Katz does with a number of texts from Falvey’s holdings</w:t>
      </w:r>
      <w:r w:rsidR="00A21183">
        <w:t>. They</w:t>
      </w:r>
      <w:r w:rsidR="00537C17">
        <w:t xml:space="preserve"> </w:t>
      </w:r>
      <w:r w:rsidR="001153B1">
        <w:t>even</w:t>
      </w:r>
      <w:r w:rsidR="00537C17">
        <w:t xml:space="preserve"> narrated a full audiobook version of the novel, which is accessible, along with a growing audio archive, on the Digital Library website.</w:t>
      </w:r>
      <w:r w:rsidR="0017521E">
        <w:t xml:space="preserve"> </w:t>
      </w:r>
    </w:p>
    <w:p w14:paraId="7B05CBFF" w14:textId="68FE6120" w:rsidR="001555B7" w:rsidRDefault="00537C17" w:rsidP="006B4A98">
      <w:pPr>
        <w:spacing w:line="480" w:lineRule="auto"/>
      </w:pPr>
      <w:r>
        <w:tab/>
      </w:r>
      <w:r w:rsidR="0055680D">
        <w:t>The audio archives in the Digital Library began with a collection of Irish music recordings and videos of performances from the Philadelphia Ceili Club</w:t>
      </w:r>
      <w:ins w:id="68" w:author="Microsoft Office User" w:date="2018-04-04T17:51:00Z">
        <w:r w:rsidR="001C231C">
          <w:t>.</w:t>
        </w:r>
      </w:ins>
      <w:del w:id="69" w:author="Microsoft Office User" w:date="2018-04-04T17:49:00Z">
        <w:r w:rsidR="0055680D" w:rsidDel="001C231C">
          <w:delText>, Bang says</w:delText>
        </w:r>
      </w:del>
      <w:del w:id="70" w:author="Microsoft Office User" w:date="2018-04-04T17:51:00Z">
        <w:r w:rsidR="0055680D" w:rsidDel="001C231C">
          <w:delText>,</w:delText>
        </w:r>
      </w:del>
      <w:r w:rsidR="0055680D">
        <w:t xml:space="preserve"> </w:t>
      </w:r>
      <w:ins w:id="71" w:author="Microsoft Office User" w:date="2018-04-04T17:51:00Z">
        <w:r w:rsidR="001C231C">
          <w:t>S</w:t>
        </w:r>
      </w:ins>
      <w:del w:id="72" w:author="Microsoft Office User" w:date="2018-04-04T17:51:00Z">
        <w:r w:rsidR="0055680D" w:rsidDel="001C231C">
          <w:delText>s</w:delText>
        </w:r>
      </w:del>
      <w:r w:rsidR="0055680D">
        <w:t xml:space="preserve">ome </w:t>
      </w:r>
      <w:ins w:id="73" w:author="Microsoft Office User" w:date="2018-04-04T17:52:00Z">
        <w:r w:rsidR="0060087A">
          <w:t xml:space="preserve">of the recordings and videos </w:t>
        </w:r>
      </w:ins>
      <w:r w:rsidR="0055680D">
        <w:t>dat</w:t>
      </w:r>
      <w:ins w:id="74" w:author="Microsoft Office User" w:date="2018-04-04T17:52:00Z">
        <w:r w:rsidR="001C231C">
          <w:t xml:space="preserve">e as far </w:t>
        </w:r>
      </w:ins>
      <w:del w:id="75" w:author="Microsoft Office User" w:date="2018-04-04T17:52:00Z">
        <w:r w:rsidR="0055680D" w:rsidDel="001C231C">
          <w:delText xml:space="preserve">ing </w:delText>
        </w:r>
      </w:del>
      <w:r w:rsidR="0055680D">
        <w:t>back</w:t>
      </w:r>
      <w:ins w:id="76" w:author="Microsoft Office User" w:date="2018-04-04T17:52:00Z">
        <w:r w:rsidR="001C231C">
          <w:t xml:space="preserve"> </w:t>
        </w:r>
      </w:ins>
      <w:del w:id="77" w:author="Microsoft Office User" w:date="2018-04-04T17:52:00Z">
        <w:r w:rsidR="0055680D" w:rsidDel="001C231C">
          <w:delText xml:space="preserve"> as far </w:delText>
        </w:r>
      </w:del>
      <w:r w:rsidR="0055680D">
        <w:t xml:space="preserve">as 1977. </w:t>
      </w:r>
      <w:r w:rsidR="00DE423A">
        <w:t>Special Collections staff converted the original cassettes and videotapes into digital files that anyone with access to the Falvey catalog can access.</w:t>
      </w:r>
    </w:p>
    <w:p w14:paraId="56BB5764" w14:textId="35002854" w:rsidR="00537C17" w:rsidRDefault="00F23B18" w:rsidP="006B4A98">
      <w:pPr>
        <w:spacing w:line="480" w:lineRule="auto"/>
        <w:ind w:firstLine="720"/>
      </w:pPr>
      <w:r>
        <w:t xml:space="preserve">Most academic citations of items from Special Collections come from </w:t>
      </w:r>
      <w:r w:rsidR="00537C17">
        <w:t>Irish scholars</w:t>
      </w:r>
      <w:ins w:id="78" w:author="Microsoft Office User" w:date="2018-04-04T17:52:00Z">
        <w:r w:rsidR="006B489F">
          <w:t>,</w:t>
        </w:r>
      </w:ins>
      <w:del w:id="79" w:author="Microsoft Office User" w:date="2018-04-04T17:52:00Z">
        <w:r w:rsidR="0055680D" w:rsidDel="006B489F">
          <w:delText xml:space="preserve"> </w:delText>
        </w:r>
        <w:r w:rsidDel="006B489F">
          <w:delText>Bang says,</w:delText>
        </w:r>
      </w:del>
      <w:r w:rsidR="00DE423A">
        <w:t xml:space="preserve"> </w:t>
      </w:r>
      <w:r w:rsidR="00AC45A2">
        <w:t>especially</w:t>
      </w:r>
      <w:r>
        <w:t xml:space="preserve"> citations of</w:t>
      </w:r>
      <w:r w:rsidR="00AC45A2">
        <w:t xml:space="preserve"> the Joseph McGarrity collection. N</w:t>
      </w:r>
      <w:r w:rsidR="00537C17">
        <w:t xml:space="preserve">amed for the Irish-American businessman and active member of the IRA, </w:t>
      </w:r>
      <w:r w:rsidR="00AC45A2">
        <w:t xml:space="preserve">the collection </w:t>
      </w:r>
      <w:r w:rsidR="00537C17">
        <w:t>contains letters and b</w:t>
      </w:r>
      <w:r w:rsidR="00AC45A2">
        <w:t>ooks from</w:t>
      </w:r>
      <w:r>
        <w:t xml:space="preserve"> McGarrity’s personal papers as well as those of other</w:t>
      </w:r>
      <w:r w:rsidR="00AC45A2">
        <w:t xml:space="preserve"> central figures in</w:t>
      </w:r>
      <w:r w:rsidR="00537C17">
        <w:t xml:space="preserve"> the</w:t>
      </w:r>
      <w:r w:rsidR="001555B7">
        <w:t xml:space="preserve"> 1916</w:t>
      </w:r>
      <w:r w:rsidR="00537C17">
        <w:t xml:space="preserve"> Easter Rising </w:t>
      </w:r>
      <w:r w:rsidR="00AC45A2">
        <w:t xml:space="preserve">and the </w:t>
      </w:r>
      <w:r w:rsidR="00537C17">
        <w:t>Irish fight for independence.</w:t>
      </w:r>
    </w:p>
    <w:p w14:paraId="18281F98" w14:textId="26EBB096" w:rsidR="001555B7" w:rsidRDefault="00537C17" w:rsidP="006B4A98">
      <w:pPr>
        <w:spacing w:line="480" w:lineRule="auto"/>
      </w:pPr>
      <w:r>
        <w:tab/>
      </w:r>
      <w:r w:rsidR="001555B7">
        <w:t>The McGarrity C</w:t>
      </w:r>
      <w:r w:rsidR="00EE6DCF">
        <w:t xml:space="preserve">ollection has also been </w:t>
      </w:r>
      <w:r w:rsidR="001555B7">
        <w:t>valuable for scholars at Villanova like Dr. James Murphy, one of the</w:t>
      </w:r>
      <w:r w:rsidR="00EE6DCF">
        <w:t xml:space="preserve"> </w:t>
      </w:r>
      <w:r w:rsidR="001555B7">
        <w:t>founders of the</w:t>
      </w:r>
      <w:r w:rsidR="00EE6DCF">
        <w:t xml:space="preserve"> Irish Studies</w:t>
      </w:r>
      <w:r w:rsidR="001555B7">
        <w:t xml:space="preserve"> Program</w:t>
      </w:r>
      <w:r w:rsidR="0017521E">
        <w:t xml:space="preserve"> </w:t>
      </w:r>
      <w:r w:rsidR="001555B7">
        <w:t>at Villanova.</w:t>
      </w:r>
      <w:r w:rsidR="00EE6DCF">
        <w:t xml:space="preserve"> </w:t>
      </w:r>
      <w:r w:rsidR="001555B7">
        <w:t>Murphy</w:t>
      </w:r>
      <w:r w:rsidR="00EE6DCF">
        <w:t xml:space="preserve"> donated a large collection of first-edition, signed Irish poetry</w:t>
      </w:r>
      <w:r w:rsidR="001555B7">
        <w:t xml:space="preserve"> books to the library </w:t>
      </w:r>
      <w:del w:id="80" w:author="Marianne Donley" w:date="2018-04-15T23:54:00Z">
        <w:r w:rsidR="001555B7" w:rsidDel="001C56F2">
          <w:delText>last fall</w:delText>
        </w:r>
      </w:del>
      <w:ins w:id="81" w:author="Marianne Donley" w:date="2018-04-15T23:54:00Z">
        <w:r w:rsidR="001C56F2">
          <w:t>in 201</w:t>
        </w:r>
        <w:r w:rsidR="0088542C">
          <w:t>5</w:t>
        </w:r>
      </w:ins>
      <w:r w:rsidR="001555B7">
        <w:t>.</w:t>
      </w:r>
    </w:p>
    <w:p w14:paraId="759F6F30" w14:textId="66C79987" w:rsidR="00196D25" w:rsidRDefault="00196D25" w:rsidP="006B4A98">
      <w:pPr>
        <w:spacing w:line="480" w:lineRule="auto"/>
      </w:pPr>
      <w:r>
        <w:lastRenderedPageBreak/>
        <w:tab/>
        <w:t>“</w:t>
      </w:r>
      <w:r w:rsidRPr="00196D25">
        <w:t xml:space="preserve">A collection like this is a living </w:t>
      </w:r>
      <w:r>
        <w:t>organism with a life of its own,” Murphy writes about his donation.</w:t>
      </w:r>
      <w:r w:rsidRPr="00196D25">
        <w:t xml:space="preserve"> </w:t>
      </w:r>
      <w:r>
        <w:t>“</w:t>
      </w:r>
      <w:r w:rsidRPr="00196D25">
        <w:t>Given my commitment to Irish Studies at Villanova the already wonderful Falvey Library holdings in Irish Studies, our</w:t>
      </w:r>
      <w:r>
        <w:t xml:space="preserve"> library was a logical home for</w:t>
      </w:r>
      <w:r w:rsidRPr="00196D25">
        <w:t xml:space="preserve"> the collection.</w:t>
      </w:r>
      <w:r>
        <w:t>”</w:t>
      </w:r>
    </w:p>
    <w:p w14:paraId="56D5D14B" w14:textId="19F617D5" w:rsidR="00196D25" w:rsidRDefault="00196D25" w:rsidP="006B4A98">
      <w:pPr>
        <w:spacing w:line="480" w:lineRule="auto"/>
        <w:ind w:firstLine="720"/>
      </w:pPr>
      <w:r>
        <w:t>Murphy</w:t>
      </w:r>
      <w:r w:rsidR="0017521E">
        <w:t xml:space="preserve"> hopes that his donation will give Villanova students a chance to “see the human side o</w:t>
      </w:r>
      <w:r>
        <w:t>f the poets,” some of whom, such as</w:t>
      </w:r>
      <w:r w:rsidR="0017521E">
        <w:t xml:space="preserve"> Nobel laureate Seamus Heaney, Murphy counted as </w:t>
      </w:r>
      <w:ins w:id="82" w:author="Microsoft Office User" w:date="2018-04-04T17:55:00Z">
        <w:r w:rsidR="00DC67AB">
          <w:t xml:space="preserve">a </w:t>
        </w:r>
      </w:ins>
      <w:r w:rsidR="0017521E">
        <w:t>personal friend</w:t>
      </w:r>
      <w:del w:id="83" w:author="Microsoft Office User" w:date="2018-04-04T17:55:00Z">
        <w:r w:rsidR="0017521E" w:rsidDel="00DC67AB">
          <w:delText>s</w:delText>
        </w:r>
      </w:del>
      <w:r w:rsidR="0017521E">
        <w:t xml:space="preserve">. </w:t>
      </w:r>
    </w:p>
    <w:p w14:paraId="7E7BB953" w14:textId="5887E480" w:rsidR="001555B7" w:rsidRDefault="00196D25" w:rsidP="006B4A98">
      <w:pPr>
        <w:spacing w:line="480" w:lineRule="auto"/>
        <w:ind w:firstLine="720"/>
      </w:pPr>
      <w:r>
        <w:t>Many of the volumes Murphy and his wife donated are “inscribed with warm wishes” from Heaney to the couple</w:t>
      </w:r>
      <w:ins w:id="84" w:author="Microsoft Office User" w:date="2018-04-04T17:55:00Z">
        <w:r w:rsidR="00DC67AB">
          <w:t xml:space="preserve">. </w:t>
        </w:r>
      </w:ins>
      <w:del w:id="85" w:author="Microsoft Office User" w:date="2018-04-04T17:55:00Z">
        <w:r w:rsidDel="00DC67AB">
          <w:delText xml:space="preserve">, and </w:delText>
        </w:r>
      </w:del>
      <w:r>
        <w:t>Murphy writes that he wants his collection to encourage students to “seek out the friendship of talented, creative people” as he did.</w:t>
      </w:r>
    </w:p>
    <w:p w14:paraId="21587817" w14:textId="457827CF" w:rsidR="00347FE4" w:rsidRDefault="00F23B18" w:rsidP="006B4A98">
      <w:pPr>
        <w:spacing w:line="480" w:lineRule="auto"/>
      </w:pPr>
      <w:r>
        <w:tab/>
        <w:t>P</w:t>
      </w:r>
      <w:r w:rsidR="002B7335">
        <w:t>ersonal connections certainly bear importance to Laura Bang and the staff of Special Collections</w:t>
      </w:r>
      <w:del w:id="86" w:author="Microsoft Office User" w:date="2018-04-04T17:56:00Z">
        <w:r w:rsidR="002B7335" w:rsidDel="00AD02BC">
          <w:delText>,</w:delText>
        </w:r>
      </w:del>
      <w:r w:rsidR="002B7335">
        <w:t xml:space="preserve"> who preserve the stories of the</w:t>
      </w:r>
      <w:r>
        <w:t xml:space="preserve"> </w:t>
      </w:r>
      <w:r w:rsidR="002B7335">
        <w:t xml:space="preserve">famous and the </w:t>
      </w:r>
      <w:r>
        <w:t>not-so-famous</w:t>
      </w:r>
      <w:r w:rsidR="002B7335">
        <w:t xml:space="preserve"> with equal reverence and care.</w:t>
      </w:r>
      <w:r w:rsidR="009550A6">
        <w:t xml:space="preserve"> </w:t>
      </w:r>
      <w:r w:rsidR="00921466">
        <w:t xml:space="preserve">As part of its archive on local history, </w:t>
      </w:r>
      <w:r w:rsidR="009550A6">
        <w:t>Special Collections maintains</w:t>
      </w:r>
      <w:r w:rsidR="00921466">
        <w:t xml:space="preserve"> past editions of neighborhood</w:t>
      </w:r>
      <w:r w:rsidR="009550A6">
        <w:t xml:space="preserve"> new</w:t>
      </w:r>
      <w:r w:rsidR="00921466">
        <w:t>spapers. M</w:t>
      </w:r>
      <w:r w:rsidR="009550A6">
        <w:t>any contain what Bang calls “status updates,” simple reports of the comings and goings of residents, births, weddings, deaths, and other events that national newspapers would hardly even notice.</w:t>
      </w:r>
    </w:p>
    <w:p w14:paraId="1269905D" w14:textId="0CE77E24" w:rsidR="002B7335" w:rsidRDefault="002B7335" w:rsidP="006B4A98">
      <w:pPr>
        <w:spacing w:line="480" w:lineRule="auto"/>
      </w:pPr>
      <w:r>
        <w:tab/>
        <w:t xml:space="preserve">“It’s not big news,” Bang </w:t>
      </w:r>
      <w:r w:rsidR="009550A6">
        <w:t>says</w:t>
      </w:r>
      <w:r>
        <w:t xml:space="preserve">, “but it’s important to them.” </w:t>
      </w:r>
    </w:p>
    <w:p w14:paraId="1197142D" w14:textId="3D07470F" w:rsidR="002B7335" w:rsidRPr="00537C17" w:rsidRDefault="002B7335" w:rsidP="006B4A98">
      <w:pPr>
        <w:spacing w:line="480" w:lineRule="auto"/>
      </w:pPr>
      <w:r>
        <w:tab/>
        <w:t xml:space="preserve">For those who want to be true students of history, maybe it should be important </w:t>
      </w:r>
      <w:ins w:id="87" w:author="Microsoft Office User" w:date="2018-04-04T17:57:00Z">
        <w:r w:rsidR="00924682">
          <w:t xml:space="preserve">to them </w:t>
        </w:r>
      </w:ins>
      <w:r>
        <w:t>as well.</w:t>
      </w:r>
    </w:p>
    <w:p w14:paraId="25AEF0FC" w14:textId="435FCA17" w:rsidR="00AE6A48" w:rsidRDefault="00AE6A48" w:rsidP="006B4A98">
      <w:pPr>
        <w:spacing w:line="480" w:lineRule="auto"/>
      </w:pPr>
      <w:r>
        <w:tab/>
      </w:r>
    </w:p>
    <w:p w14:paraId="213338DC" w14:textId="55A4A18C" w:rsidR="00781A53" w:rsidRDefault="00781A53" w:rsidP="006B4A98">
      <w:pPr>
        <w:spacing w:line="480" w:lineRule="auto"/>
      </w:pPr>
      <w:r>
        <w:t>Photo captions:</w:t>
      </w:r>
      <w:r>
        <w:br/>
        <w:t>(Photo album): The photo album of Frank Steed, an American soldier deployed at the end of WWI. Special Collections acquired the album through an EBay auction.</w:t>
      </w:r>
      <w:r>
        <w:br/>
      </w:r>
      <w:r>
        <w:lastRenderedPageBreak/>
        <w:t>(Woman standing): Laura Bang holds the cargo bag of a WWII soldier. The drawing of the front is a portrait of his sweetheart, whom he later married.</w:t>
      </w:r>
    </w:p>
    <w:p w14:paraId="2FB4692E" w14:textId="77777777" w:rsidR="00A07247" w:rsidRDefault="00A07247" w:rsidP="006B4A98">
      <w:pPr>
        <w:spacing w:line="480" w:lineRule="auto"/>
      </w:pPr>
    </w:p>
    <w:p w14:paraId="190B3074" w14:textId="77777777" w:rsidR="0005008E" w:rsidRPr="003A5A3D" w:rsidRDefault="0005008E" w:rsidP="006B4A98">
      <w:pPr>
        <w:spacing w:line="480" w:lineRule="auto"/>
        <w:ind w:firstLine="720"/>
      </w:pPr>
    </w:p>
    <w:p w14:paraId="5D4E9CD8" w14:textId="77777777" w:rsidR="00C11686" w:rsidRPr="00C11686" w:rsidRDefault="00C11686" w:rsidP="006B4A98">
      <w:pPr>
        <w:spacing w:line="480" w:lineRule="auto"/>
      </w:pPr>
    </w:p>
    <w:p w14:paraId="2BE3E7FB" w14:textId="77777777" w:rsidR="00C11686" w:rsidRDefault="00C11686" w:rsidP="006B4A98">
      <w:pPr>
        <w:spacing w:line="480" w:lineRule="auto"/>
      </w:pPr>
    </w:p>
    <w:p w14:paraId="61475608" w14:textId="77777777" w:rsidR="00C11686" w:rsidRDefault="00C11686" w:rsidP="006B4A98">
      <w:pPr>
        <w:spacing w:line="480" w:lineRule="auto"/>
      </w:pPr>
      <w:r>
        <w:tab/>
      </w:r>
    </w:p>
    <w:sectPr w:rsidR="00C11686" w:rsidSect="00835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ren Hobert Flynn">
    <w15:presenceInfo w15:providerId="Windows Live" w15:userId="9d69c0e7b8dae1c2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686"/>
    <w:rsid w:val="00007B14"/>
    <w:rsid w:val="0005008E"/>
    <w:rsid w:val="000F3AEF"/>
    <w:rsid w:val="000F67F4"/>
    <w:rsid w:val="001153B1"/>
    <w:rsid w:val="001512FF"/>
    <w:rsid w:val="001555B7"/>
    <w:rsid w:val="0017521E"/>
    <w:rsid w:val="00196D25"/>
    <w:rsid w:val="001C231C"/>
    <w:rsid w:val="001C56F2"/>
    <w:rsid w:val="001F32F6"/>
    <w:rsid w:val="002575DA"/>
    <w:rsid w:val="002768C5"/>
    <w:rsid w:val="002B7335"/>
    <w:rsid w:val="002C6267"/>
    <w:rsid w:val="00313DEE"/>
    <w:rsid w:val="00347FE4"/>
    <w:rsid w:val="00361B71"/>
    <w:rsid w:val="0036404F"/>
    <w:rsid w:val="00395930"/>
    <w:rsid w:val="003A3EE7"/>
    <w:rsid w:val="003A5A3D"/>
    <w:rsid w:val="003D6476"/>
    <w:rsid w:val="00411A21"/>
    <w:rsid w:val="004311CD"/>
    <w:rsid w:val="00436F2B"/>
    <w:rsid w:val="004406CB"/>
    <w:rsid w:val="00460727"/>
    <w:rsid w:val="004910F0"/>
    <w:rsid w:val="00523857"/>
    <w:rsid w:val="005327F7"/>
    <w:rsid w:val="00537C17"/>
    <w:rsid w:val="00553D49"/>
    <w:rsid w:val="0055680D"/>
    <w:rsid w:val="0056191B"/>
    <w:rsid w:val="005948F1"/>
    <w:rsid w:val="005A70B6"/>
    <w:rsid w:val="005B6E4D"/>
    <w:rsid w:val="0060087A"/>
    <w:rsid w:val="00627875"/>
    <w:rsid w:val="00633C76"/>
    <w:rsid w:val="006663AB"/>
    <w:rsid w:val="006801E0"/>
    <w:rsid w:val="006914EE"/>
    <w:rsid w:val="006B489F"/>
    <w:rsid w:val="006B4A98"/>
    <w:rsid w:val="00700DCD"/>
    <w:rsid w:val="00703B13"/>
    <w:rsid w:val="00781A53"/>
    <w:rsid w:val="007C0F5C"/>
    <w:rsid w:val="007C1BF6"/>
    <w:rsid w:val="00824229"/>
    <w:rsid w:val="008356CF"/>
    <w:rsid w:val="00847386"/>
    <w:rsid w:val="0088542C"/>
    <w:rsid w:val="008A6663"/>
    <w:rsid w:val="00914F28"/>
    <w:rsid w:val="009169D7"/>
    <w:rsid w:val="00921466"/>
    <w:rsid w:val="00924682"/>
    <w:rsid w:val="009550A6"/>
    <w:rsid w:val="00977395"/>
    <w:rsid w:val="00981154"/>
    <w:rsid w:val="00990527"/>
    <w:rsid w:val="009A7E59"/>
    <w:rsid w:val="00A07247"/>
    <w:rsid w:val="00A2083C"/>
    <w:rsid w:val="00A21183"/>
    <w:rsid w:val="00A65967"/>
    <w:rsid w:val="00A72C8A"/>
    <w:rsid w:val="00A73180"/>
    <w:rsid w:val="00AC45A2"/>
    <w:rsid w:val="00AD02BC"/>
    <w:rsid w:val="00AE6A48"/>
    <w:rsid w:val="00B477D2"/>
    <w:rsid w:val="00B52406"/>
    <w:rsid w:val="00BD3198"/>
    <w:rsid w:val="00BD46A6"/>
    <w:rsid w:val="00C01606"/>
    <w:rsid w:val="00C11686"/>
    <w:rsid w:val="00C15AE7"/>
    <w:rsid w:val="00C17C0E"/>
    <w:rsid w:val="00C46950"/>
    <w:rsid w:val="00C77FE2"/>
    <w:rsid w:val="00D769CB"/>
    <w:rsid w:val="00D96B91"/>
    <w:rsid w:val="00D9787D"/>
    <w:rsid w:val="00DC4D52"/>
    <w:rsid w:val="00DC67AB"/>
    <w:rsid w:val="00DD2B37"/>
    <w:rsid w:val="00DE423A"/>
    <w:rsid w:val="00DE52A2"/>
    <w:rsid w:val="00DF1D1C"/>
    <w:rsid w:val="00E02804"/>
    <w:rsid w:val="00EC49C0"/>
    <w:rsid w:val="00EE3BE0"/>
    <w:rsid w:val="00EE5959"/>
    <w:rsid w:val="00EE6DCF"/>
    <w:rsid w:val="00F23B18"/>
    <w:rsid w:val="00F4455C"/>
    <w:rsid w:val="00F46BE9"/>
    <w:rsid w:val="00FD010D"/>
    <w:rsid w:val="00FD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B6C314"/>
  <w14:defaultImageDpi w14:val="300"/>
  <w15:docId w15:val="{D33A50BE-36D6-4C7B-B7FF-69795226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77F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7F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7F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7F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7F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FE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microsoft.com/office/2011/relationships/people" Target="peop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1911</Words>
  <Characters>10897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Donley</dc:creator>
  <cp:keywords/>
  <dc:description/>
  <cp:lastModifiedBy>Microsoft Office User</cp:lastModifiedBy>
  <cp:revision>4</cp:revision>
  <dcterms:created xsi:type="dcterms:W3CDTF">2018-04-19T03:14:00Z</dcterms:created>
  <dcterms:modified xsi:type="dcterms:W3CDTF">2018-04-23T02:42:00Z</dcterms:modified>
</cp:coreProperties>
</file>